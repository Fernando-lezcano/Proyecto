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6927D" w14:textId="23517A33" w:rsidR="0012746C" w:rsidRPr="0012746C" w:rsidRDefault="0012746C" w:rsidP="002B2341">
      <w:pPr>
        <w:pStyle w:val="Ttulo1"/>
        <w:rPr>
          <w:rFonts w:ascii="Arial" w:hAnsi="Arial" w:cs="Arial"/>
          <w:b/>
          <w:bCs/>
          <w:color w:val="auto"/>
          <w:sz w:val="32"/>
          <w:szCs w:val="32"/>
          <w:lang w:val="es-ES"/>
        </w:rPr>
      </w:pPr>
      <w:r w:rsidRPr="0012746C">
        <w:rPr>
          <w:rFonts w:ascii="Arial" w:hAnsi="Arial" w:cs="Arial"/>
          <w:b/>
          <w:bCs/>
          <w:color w:val="auto"/>
          <w:sz w:val="32"/>
          <w:szCs w:val="32"/>
          <w:lang w:val="es-ES"/>
        </w:rPr>
        <w:t xml:space="preserve">Sección 1 – Objetivo </w:t>
      </w:r>
    </w:p>
    <w:p w14:paraId="7B9EA876" w14:textId="77777777" w:rsidR="0012746C" w:rsidRPr="0012746C" w:rsidRDefault="0012746C" w:rsidP="0012746C">
      <w:pPr>
        <w:tabs>
          <w:tab w:val="left" w:pos="6937"/>
        </w:tabs>
        <w:jc w:val="both"/>
        <w:rPr>
          <w:sz w:val="24"/>
          <w:szCs w:val="24"/>
          <w:lang w:val="es-ES"/>
        </w:rPr>
      </w:pPr>
      <w:r w:rsidRPr="0012746C">
        <w:rPr>
          <w:sz w:val="24"/>
          <w:szCs w:val="24"/>
          <w:lang w:val="es-ES"/>
        </w:rPr>
        <w:tab/>
      </w:r>
    </w:p>
    <w:p w14:paraId="10B1BC05" w14:textId="77777777" w:rsidR="0012746C" w:rsidRPr="0012746C" w:rsidRDefault="0012746C" w:rsidP="0012746C">
      <w:pPr>
        <w:jc w:val="both"/>
        <w:rPr>
          <w:lang w:val="es-ES"/>
        </w:rPr>
      </w:pPr>
      <w:r w:rsidRPr="0012746C">
        <w:rPr>
          <w:lang w:val="es-ES"/>
        </w:rPr>
        <w:t xml:space="preserve">El objetivo de este plan es definir el Aseguramiento de la Calidad del Software (SQA) para el proyecto </w:t>
      </w:r>
      <w:proofErr w:type="spellStart"/>
      <w:r w:rsidRPr="0012746C">
        <w:rPr>
          <w:lang w:val="es-ES"/>
        </w:rPr>
        <w:t>EduGestion</w:t>
      </w:r>
      <w:proofErr w:type="spellEnd"/>
      <w:r w:rsidRPr="0012746C">
        <w:rPr>
          <w:lang w:val="es-ES"/>
        </w:rPr>
        <w:t>. Se establecen las tareas y responsabilidades, se incluyen referencias a documentos y guías para la ejecución de las actividades de SQA, y se proporcionan los estándares, prácticas y convenciones a utilizar, así como las herramientas, técnicas y metodologías necesarias para llevar a cabo y documentar dichas actividades.</w:t>
      </w:r>
    </w:p>
    <w:p w14:paraId="0D86B6C1" w14:textId="77777777" w:rsidR="0012746C" w:rsidRPr="0012746C" w:rsidRDefault="0012746C" w:rsidP="0012746C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r w:rsidRPr="0012746C">
        <w:rPr>
          <w:rFonts w:ascii="Arial" w:hAnsi="Arial" w:cs="Arial"/>
          <w:b/>
          <w:bCs/>
          <w:color w:val="auto"/>
          <w:sz w:val="28"/>
          <w:szCs w:val="28"/>
          <w:lang w:val="es-ES"/>
        </w:rPr>
        <w:t>1.1 – Alcance</w:t>
      </w:r>
    </w:p>
    <w:p w14:paraId="041DC0AA" w14:textId="77777777" w:rsidR="0012746C" w:rsidRPr="0012746C" w:rsidRDefault="0012746C" w:rsidP="0012746C">
      <w:pPr>
        <w:jc w:val="both"/>
        <w:rPr>
          <w:lang w:val="es-ES"/>
        </w:rPr>
      </w:pPr>
      <w:r w:rsidRPr="0012746C">
        <w:rPr>
          <w:lang w:val="es-ES"/>
        </w:rPr>
        <w:t>El plan establece las actividades SQA a lo largo del ciclo de vida de desarrollo del proyecto.</w:t>
      </w:r>
    </w:p>
    <w:p w14:paraId="0474F63B" w14:textId="77777777" w:rsidR="0012746C" w:rsidRPr="0012746C" w:rsidRDefault="0012746C" w:rsidP="0012746C">
      <w:pPr>
        <w:jc w:val="both"/>
        <w:rPr>
          <w:lang w:val="es-ES"/>
        </w:rPr>
      </w:pPr>
      <w:r w:rsidRPr="0012746C">
        <w:rPr>
          <w:lang w:val="es-ES"/>
        </w:rPr>
        <w:t>Este plan asegura que el software y su documentación cumple con los requisitos funcionales, de negocio, y técnicos esperados.</w:t>
      </w:r>
    </w:p>
    <w:p w14:paraId="1616D8F4" w14:textId="77777777" w:rsidR="0012746C" w:rsidRPr="0012746C" w:rsidRDefault="0012746C" w:rsidP="0012746C">
      <w:pPr>
        <w:rPr>
          <w:sz w:val="24"/>
          <w:szCs w:val="24"/>
          <w:lang w:val="es-ES"/>
        </w:rPr>
      </w:pPr>
    </w:p>
    <w:p w14:paraId="058DBFDE" w14:textId="77777777" w:rsidR="0012746C" w:rsidRPr="0012746C" w:rsidRDefault="0012746C" w:rsidP="0012746C">
      <w:pPr>
        <w:rPr>
          <w:b/>
          <w:lang w:val="es-ES"/>
        </w:rPr>
      </w:pPr>
      <w:r w:rsidRPr="0012746C">
        <w:rPr>
          <w:b/>
          <w:lang w:val="es-ES"/>
        </w:rPr>
        <w:t>Tabla 1. Actividades del Ciclo de Vida del Software</w:t>
      </w:r>
    </w:p>
    <w:tbl>
      <w:tblPr>
        <w:tblW w:w="9432" w:type="dxa"/>
        <w:jc w:val="center"/>
        <w:tblLayout w:type="fixed"/>
        <w:tblLook w:val="0000" w:firstRow="0" w:lastRow="0" w:firstColumn="0" w:lastColumn="0" w:noHBand="0" w:noVBand="0"/>
      </w:tblPr>
      <w:tblGrid>
        <w:gridCol w:w="4716"/>
        <w:gridCol w:w="4716"/>
      </w:tblGrid>
      <w:tr w:rsidR="0012746C" w:rsidRPr="0012746C" w14:paraId="468B0253" w14:textId="77777777" w:rsidTr="00123724">
        <w:trPr>
          <w:cantSplit/>
          <w:jc w:val="center"/>
        </w:trPr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ECE"/>
          </w:tcPr>
          <w:p w14:paraId="2A06561B" w14:textId="77777777" w:rsidR="0012746C" w:rsidRPr="0012746C" w:rsidRDefault="0012746C" w:rsidP="00123724">
            <w:pPr>
              <w:jc w:val="center"/>
              <w:rPr>
                <w:b/>
              </w:rPr>
            </w:pPr>
            <w:r w:rsidRPr="0012746C">
              <w:rPr>
                <w:b/>
              </w:rPr>
              <w:t>FASE CVDS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ECE"/>
          </w:tcPr>
          <w:p w14:paraId="502214F6" w14:textId="77777777" w:rsidR="0012746C" w:rsidRPr="0012746C" w:rsidRDefault="0012746C" w:rsidP="00123724">
            <w:pPr>
              <w:jc w:val="center"/>
              <w:rPr>
                <w:b/>
              </w:rPr>
            </w:pPr>
            <w:r w:rsidRPr="0012746C">
              <w:rPr>
                <w:b/>
              </w:rPr>
              <w:t>ACTIVIDAD</w:t>
            </w:r>
          </w:p>
        </w:tc>
      </w:tr>
      <w:tr w:rsidR="0012746C" w:rsidRPr="0012746C" w14:paraId="0D264EE7" w14:textId="77777777" w:rsidTr="00123724">
        <w:trPr>
          <w:cantSplit/>
          <w:jc w:val="center"/>
        </w:trPr>
        <w:tc>
          <w:tcPr>
            <w:tcW w:w="471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DE505A3" w14:textId="77777777" w:rsidR="0012746C" w:rsidRPr="0012746C" w:rsidRDefault="0012746C" w:rsidP="00123724">
            <w:pPr>
              <w:jc w:val="center"/>
            </w:pPr>
            <w:r w:rsidRPr="0012746C">
              <w:t>DEFINICIÓN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16361A" w14:textId="77777777" w:rsidR="0012746C" w:rsidRPr="0012746C" w:rsidRDefault="0012746C" w:rsidP="00123724">
            <w:pPr>
              <w:jc w:val="center"/>
              <w:rPr>
                <w:lang w:val="en-US"/>
              </w:rPr>
            </w:pPr>
            <w:proofErr w:type="spellStart"/>
            <w:r w:rsidRPr="0012746C">
              <w:rPr>
                <w:lang w:val="en-US"/>
              </w:rPr>
              <w:t>Planificación</w:t>
            </w:r>
            <w:proofErr w:type="spellEnd"/>
            <w:r w:rsidRPr="0012746C">
              <w:rPr>
                <w:lang w:val="en-US"/>
              </w:rPr>
              <w:t xml:space="preserve"> del Proyecto</w:t>
            </w:r>
          </w:p>
        </w:tc>
      </w:tr>
      <w:tr w:rsidR="0012746C" w:rsidRPr="002B2341" w14:paraId="66BCEF18" w14:textId="77777777" w:rsidTr="00123724">
        <w:trPr>
          <w:cantSplit/>
          <w:trHeight w:val="269"/>
          <w:jc w:val="center"/>
        </w:trPr>
        <w:tc>
          <w:tcPr>
            <w:tcW w:w="4716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1ADA406" w14:textId="77777777" w:rsidR="0012746C" w:rsidRPr="0012746C" w:rsidRDefault="0012746C" w:rsidP="0012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7A452F" w14:textId="77777777" w:rsidR="0012746C" w:rsidRPr="0012746C" w:rsidRDefault="0012746C" w:rsidP="00123724">
            <w:pPr>
              <w:jc w:val="center"/>
              <w:rPr>
                <w:lang w:val="es-ES"/>
              </w:rPr>
            </w:pPr>
            <w:r w:rsidRPr="0012746C">
              <w:rPr>
                <w:lang w:val="es-ES"/>
              </w:rPr>
              <w:t>Entorno de Desarrollo de Software</w:t>
            </w:r>
          </w:p>
        </w:tc>
      </w:tr>
      <w:tr w:rsidR="0012746C" w:rsidRPr="0012746C" w14:paraId="73BA56DE" w14:textId="77777777" w:rsidTr="00123724">
        <w:trPr>
          <w:cantSplit/>
          <w:jc w:val="center"/>
        </w:trPr>
        <w:tc>
          <w:tcPr>
            <w:tcW w:w="4716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92D4F72" w14:textId="77777777" w:rsidR="0012746C" w:rsidRPr="0012746C" w:rsidRDefault="0012746C" w:rsidP="0012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4DBF8C" w14:textId="77777777" w:rsidR="0012746C" w:rsidRPr="0012746C" w:rsidRDefault="0012746C" w:rsidP="00123724">
            <w:pPr>
              <w:jc w:val="center"/>
              <w:rPr>
                <w:lang w:val="en-US"/>
              </w:rPr>
            </w:pPr>
            <w:proofErr w:type="spellStart"/>
            <w:r w:rsidRPr="0012746C">
              <w:rPr>
                <w:lang w:val="en-US"/>
              </w:rPr>
              <w:t>Análisis</w:t>
            </w:r>
            <w:proofErr w:type="spellEnd"/>
            <w:r w:rsidRPr="0012746C">
              <w:rPr>
                <w:lang w:val="en-US"/>
              </w:rPr>
              <w:t xml:space="preserve"> de </w:t>
            </w:r>
            <w:proofErr w:type="spellStart"/>
            <w:r w:rsidRPr="0012746C">
              <w:rPr>
                <w:lang w:val="en-US"/>
              </w:rPr>
              <w:t>Requisitos</w:t>
            </w:r>
            <w:proofErr w:type="spellEnd"/>
          </w:p>
        </w:tc>
      </w:tr>
      <w:tr w:rsidR="0012746C" w:rsidRPr="0012746C" w14:paraId="3CE53E30" w14:textId="77777777" w:rsidTr="00123724">
        <w:trPr>
          <w:cantSplit/>
          <w:jc w:val="center"/>
        </w:trPr>
        <w:tc>
          <w:tcPr>
            <w:tcW w:w="471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EA369E6" w14:textId="77777777" w:rsidR="0012746C" w:rsidRPr="0012746C" w:rsidRDefault="0012746C" w:rsidP="00123724">
            <w:pPr>
              <w:jc w:val="center"/>
            </w:pPr>
            <w:r w:rsidRPr="0012746C">
              <w:t>DISEÑO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228214" w14:textId="77777777" w:rsidR="0012746C" w:rsidRPr="0012746C" w:rsidRDefault="0012746C" w:rsidP="00123724">
            <w:pPr>
              <w:jc w:val="center"/>
              <w:rPr>
                <w:lang w:val="en-US"/>
              </w:rPr>
            </w:pPr>
            <w:proofErr w:type="spellStart"/>
            <w:r w:rsidRPr="0012746C">
              <w:rPr>
                <w:lang w:val="en-US"/>
              </w:rPr>
              <w:t>Diseño</w:t>
            </w:r>
            <w:proofErr w:type="spellEnd"/>
            <w:r w:rsidRPr="0012746C">
              <w:rPr>
                <w:lang w:val="en-US"/>
              </w:rPr>
              <w:t xml:space="preserve"> del Sistema</w:t>
            </w:r>
          </w:p>
        </w:tc>
      </w:tr>
      <w:tr w:rsidR="0012746C" w:rsidRPr="0012746C" w14:paraId="45C9AB80" w14:textId="77777777" w:rsidTr="00123724">
        <w:trPr>
          <w:cantSplit/>
          <w:jc w:val="center"/>
        </w:trPr>
        <w:tc>
          <w:tcPr>
            <w:tcW w:w="4716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18F9A45" w14:textId="77777777" w:rsidR="0012746C" w:rsidRPr="0012746C" w:rsidRDefault="0012746C" w:rsidP="0012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E12F2" w14:textId="77777777" w:rsidR="0012746C" w:rsidRPr="0012746C" w:rsidRDefault="0012746C" w:rsidP="00123724">
            <w:pPr>
              <w:jc w:val="center"/>
              <w:rPr>
                <w:lang w:val="en-US"/>
              </w:rPr>
            </w:pPr>
            <w:proofErr w:type="spellStart"/>
            <w:r w:rsidRPr="0012746C">
              <w:rPr>
                <w:lang w:val="en-US"/>
              </w:rPr>
              <w:t>Análisis</w:t>
            </w:r>
            <w:proofErr w:type="spellEnd"/>
            <w:r w:rsidRPr="0012746C">
              <w:rPr>
                <w:lang w:val="en-US"/>
              </w:rPr>
              <w:t xml:space="preserve"> de </w:t>
            </w:r>
            <w:proofErr w:type="spellStart"/>
            <w:r w:rsidRPr="0012746C">
              <w:rPr>
                <w:lang w:val="en-US"/>
              </w:rPr>
              <w:t>Requisitos</w:t>
            </w:r>
            <w:proofErr w:type="spellEnd"/>
          </w:p>
        </w:tc>
      </w:tr>
      <w:tr w:rsidR="0012746C" w:rsidRPr="0012746C" w14:paraId="3326F482" w14:textId="77777777" w:rsidTr="00123724">
        <w:trPr>
          <w:cantSplit/>
          <w:jc w:val="center"/>
        </w:trPr>
        <w:tc>
          <w:tcPr>
            <w:tcW w:w="4716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4C52251" w14:textId="77777777" w:rsidR="0012746C" w:rsidRPr="0012746C" w:rsidRDefault="0012746C" w:rsidP="0012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C26EF0" w14:textId="77777777" w:rsidR="0012746C" w:rsidRPr="0012746C" w:rsidRDefault="0012746C" w:rsidP="00123724">
            <w:pPr>
              <w:jc w:val="center"/>
              <w:rPr>
                <w:lang w:val="en-US"/>
              </w:rPr>
            </w:pPr>
            <w:proofErr w:type="spellStart"/>
            <w:r w:rsidRPr="0012746C">
              <w:rPr>
                <w:lang w:val="en-US"/>
              </w:rPr>
              <w:t>Diseño</w:t>
            </w:r>
            <w:proofErr w:type="spellEnd"/>
            <w:r w:rsidRPr="0012746C">
              <w:rPr>
                <w:lang w:val="en-US"/>
              </w:rPr>
              <w:t xml:space="preserve"> del Software</w:t>
            </w:r>
          </w:p>
        </w:tc>
      </w:tr>
      <w:tr w:rsidR="0012746C" w:rsidRPr="0012746C" w14:paraId="2EB095C0" w14:textId="77777777" w:rsidTr="00123724">
        <w:trPr>
          <w:cantSplit/>
          <w:trHeight w:val="282"/>
          <w:jc w:val="center"/>
        </w:trPr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7EFADC" w14:textId="77777777" w:rsidR="0012746C" w:rsidRPr="0012746C" w:rsidRDefault="0012746C" w:rsidP="00123724">
            <w:pPr>
              <w:jc w:val="center"/>
            </w:pPr>
            <w:r w:rsidRPr="0012746C">
              <w:t>DESARROLLO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6ACFBF" w14:textId="77777777" w:rsidR="0012746C" w:rsidRPr="0012746C" w:rsidRDefault="0012746C" w:rsidP="00123724">
            <w:pPr>
              <w:jc w:val="center"/>
              <w:rPr>
                <w:lang w:val="en-US"/>
              </w:rPr>
            </w:pPr>
            <w:proofErr w:type="spellStart"/>
            <w:r w:rsidRPr="0012746C">
              <w:rPr>
                <w:lang w:val="en-US"/>
              </w:rPr>
              <w:t>Pruebas</w:t>
            </w:r>
            <w:proofErr w:type="spellEnd"/>
            <w:r w:rsidRPr="0012746C">
              <w:rPr>
                <w:lang w:val="en-US"/>
              </w:rPr>
              <w:t xml:space="preserve"> </w:t>
            </w:r>
            <w:proofErr w:type="spellStart"/>
            <w:r w:rsidRPr="0012746C">
              <w:rPr>
                <w:lang w:val="en-US"/>
              </w:rPr>
              <w:t>Unitarias</w:t>
            </w:r>
            <w:proofErr w:type="spellEnd"/>
          </w:p>
        </w:tc>
      </w:tr>
      <w:tr w:rsidR="0012746C" w:rsidRPr="002B2341" w14:paraId="148DEBE8" w14:textId="77777777" w:rsidTr="00123724">
        <w:trPr>
          <w:cantSplit/>
          <w:jc w:val="center"/>
        </w:trPr>
        <w:tc>
          <w:tcPr>
            <w:tcW w:w="471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76DA58A" w14:textId="77777777" w:rsidR="0012746C" w:rsidRPr="0012746C" w:rsidRDefault="0012746C" w:rsidP="00123724">
            <w:pPr>
              <w:jc w:val="center"/>
            </w:pPr>
            <w:r w:rsidRPr="0012746C">
              <w:t>PRUEBA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48137" w14:textId="77777777" w:rsidR="0012746C" w:rsidRPr="0012746C" w:rsidRDefault="0012746C" w:rsidP="00123724">
            <w:pPr>
              <w:jc w:val="center"/>
              <w:rPr>
                <w:lang w:val="es-ES"/>
              </w:rPr>
            </w:pPr>
            <w:r w:rsidRPr="0012746C">
              <w:rPr>
                <w:lang w:val="es-ES"/>
              </w:rPr>
              <w:t>Pruebas de Integración y Regresión</w:t>
            </w:r>
          </w:p>
        </w:tc>
      </w:tr>
      <w:tr w:rsidR="0012746C" w:rsidRPr="002B2341" w14:paraId="3CD3CB93" w14:textId="77777777" w:rsidTr="00123724">
        <w:trPr>
          <w:cantSplit/>
          <w:jc w:val="center"/>
        </w:trPr>
        <w:tc>
          <w:tcPr>
            <w:tcW w:w="4716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39FDD5A" w14:textId="77777777" w:rsidR="0012746C" w:rsidRPr="0012746C" w:rsidRDefault="0012746C" w:rsidP="0012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B96C5" w14:textId="77777777" w:rsidR="0012746C" w:rsidRPr="0012746C" w:rsidRDefault="0012746C" w:rsidP="00123724">
            <w:pPr>
              <w:jc w:val="center"/>
              <w:rPr>
                <w:lang w:val="es-ES"/>
              </w:rPr>
            </w:pPr>
            <w:r w:rsidRPr="0012746C">
              <w:rPr>
                <w:lang w:val="es-ES"/>
              </w:rPr>
              <w:t>Pruebas de Verificación y Validación</w:t>
            </w:r>
          </w:p>
        </w:tc>
      </w:tr>
      <w:tr w:rsidR="0012746C" w:rsidRPr="002B2341" w14:paraId="570F3E5F" w14:textId="77777777" w:rsidTr="00123724">
        <w:trPr>
          <w:cantSplit/>
          <w:jc w:val="center"/>
        </w:trPr>
        <w:tc>
          <w:tcPr>
            <w:tcW w:w="471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4358F3C" w14:textId="77777777" w:rsidR="0012746C" w:rsidRPr="0012746C" w:rsidRDefault="0012746C" w:rsidP="00123724">
            <w:pPr>
              <w:jc w:val="center"/>
            </w:pPr>
            <w:r w:rsidRPr="0012746C">
              <w:t>DESPLIEGUE/RELEASE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C4B98E" w14:textId="77777777" w:rsidR="0012746C" w:rsidRPr="0012746C" w:rsidRDefault="0012746C" w:rsidP="00123724">
            <w:pPr>
              <w:jc w:val="center"/>
              <w:rPr>
                <w:lang w:val="es-ES"/>
              </w:rPr>
            </w:pPr>
            <w:r w:rsidRPr="0012746C">
              <w:rPr>
                <w:lang w:val="es-ES"/>
              </w:rPr>
              <w:t>Preparación del Software para su Uso</w:t>
            </w:r>
          </w:p>
        </w:tc>
      </w:tr>
      <w:tr w:rsidR="0012746C" w:rsidRPr="0012746C" w14:paraId="3A2582A4" w14:textId="77777777" w:rsidTr="00123724">
        <w:trPr>
          <w:cantSplit/>
          <w:trHeight w:val="59"/>
          <w:jc w:val="center"/>
        </w:trPr>
        <w:tc>
          <w:tcPr>
            <w:tcW w:w="4716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ED8AEC8" w14:textId="77777777" w:rsidR="0012746C" w:rsidRPr="0012746C" w:rsidRDefault="0012746C" w:rsidP="0012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B61A8D" w14:textId="77777777" w:rsidR="0012746C" w:rsidRPr="0012746C" w:rsidRDefault="0012746C" w:rsidP="00123724">
            <w:pPr>
              <w:jc w:val="center"/>
              <w:rPr>
                <w:lang w:val="en-US"/>
              </w:rPr>
            </w:pPr>
            <w:proofErr w:type="spellStart"/>
            <w:r w:rsidRPr="0012746C">
              <w:rPr>
                <w:lang w:val="en-US"/>
              </w:rPr>
              <w:t>Preparación</w:t>
            </w:r>
            <w:proofErr w:type="spellEnd"/>
            <w:r w:rsidRPr="0012746C">
              <w:rPr>
                <w:lang w:val="en-US"/>
              </w:rPr>
              <w:t xml:space="preserve"> de </w:t>
            </w:r>
            <w:proofErr w:type="spellStart"/>
            <w:r w:rsidRPr="0012746C">
              <w:rPr>
                <w:lang w:val="en-US"/>
              </w:rPr>
              <w:t>Transición</w:t>
            </w:r>
            <w:proofErr w:type="spellEnd"/>
          </w:p>
        </w:tc>
      </w:tr>
      <w:tr w:rsidR="0012746C" w:rsidRPr="002B2341" w14:paraId="10271750" w14:textId="77777777" w:rsidTr="00123724">
        <w:trPr>
          <w:cantSplit/>
          <w:trHeight w:val="273"/>
          <w:jc w:val="center"/>
        </w:trPr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1AB3D" w14:textId="77777777" w:rsidR="0012746C" w:rsidRPr="0012746C" w:rsidRDefault="0012746C" w:rsidP="00123724">
            <w:pPr>
              <w:jc w:val="center"/>
            </w:pPr>
            <w:r w:rsidRPr="0012746C">
              <w:t>MANTENIMIENTO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E31EF2" w14:textId="77777777" w:rsidR="0012746C" w:rsidRPr="0012746C" w:rsidRDefault="0012746C" w:rsidP="00123724">
            <w:pPr>
              <w:jc w:val="center"/>
              <w:rPr>
                <w:lang w:val="es-ES"/>
              </w:rPr>
            </w:pPr>
            <w:r w:rsidRPr="0012746C">
              <w:rPr>
                <w:lang w:val="es-ES"/>
              </w:rPr>
              <w:t>Mantenimiento a lo largo del Ciclo de Vida</w:t>
            </w:r>
          </w:p>
        </w:tc>
      </w:tr>
    </w:tbl>
    <w:p w14:paraId="46B61308" w14:textId="77777777" w:rsidR="0012746C" w:rsidRPr="0012746C" w:rsidRDefault="0012746C" w:rsidP="0012746C">
      <w:pPr>
        <w:rPr>
          <w:sz w:val="24"/>
          <w:szCs w:val="24"/>
          <w:lang w:val="es-ES"/>
        </w:rPr>
      </w:pPr>
    </w:p>
    <w:p w14:paraId="5204F1DF" w14:textId="77777777" w:rsidR="0012746C" w:rsidRPr="0012746C" w:rsidRDefault="0012746C" w:rsidP="0012746C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bookmarkStart w:id="0" w:name="_heading=h.toavl2j0ghmm" w:colFirst="0" w:colLast="0"/>
      <w:bookmarkEnd w:id="0"/>
      <w:r w:rsidRPr="0012746C">
        <w:rPr>
          <w:rFonts w:ascii="Arial" w:hAnsi="Arial" w:cs="Arial"/>
          <w:b/>
          <w:bCs/>
          <w:color w:val="auto"/>
          <w:sz w:val="28"/>
          <w:szCs w:val="28"/>
          <w:lang w:val="es-ES"/>
        </w:rPr>
        <w:t>1.2 – Panorámica del Sistema</w:t>
      </w:r>
    </w:p>
    <w:p w14:paraId="22BFDB4B" w14:textId="77777777" w:rsidR="0012746C" w:rsidRPr="0012746C" w:rsidRDefault="0012746C" w:rsidP="0012746C">
      <w:pPr>
        <w:rPr>
          <w:sz w:val="24"/>
          <w:szCs w:val="24"/>
          <w:lang w:val="es-ES"/>
        </w:rPr>
      </w:pPr>
    </w:p>
    <w:p w14:paraId="354C9993" w14:textId="77777777" w:rsidR="0012746C" w:rsidRPr="0012746C" w:rsidRDefault="0012746C" w:rsidP="0012746C">
      <w:pPr>
        <w:rPr>
          <w:i/>
          <w:lang w:val="es-ES"/>
        </w:rPr>
      </w:pPr>
      <w:proofErr w:type="spellStart"/>
      <w:r w:rsidRPr="0012746C">
        <w:rPr>
          <w:lang w:val="es-ES"/>
        </w:rPr>
        <w:t>EduGestion</w:t>
      </w:r>
      <w:proofErr w:type="spellEnd"/>
      <w:r w:rsidRPr="0012746C">
        <w:rPr>
          <w:lang w:val="es-ES"/>
        </w:rPr>
        <w:t xml:space="preserve"> es una plataforma web para la gestión académica integral. Permite registrar estudiantes, docentes y cursos, gestionar calificaciones, y generar reportes académicos. El sistema está diseñado con arquitectura MVC, estilo cliente-servidor y utiliza servicios </w:t>
      </w:r>
      <w:proofErr w:type="spellStart"/>
      <w:r w:rsidRPr="0012746C">
        <w:rPr>
          <w:lang w:val="es-ES"/>
        </w:rPr>
        <w:t>RESTful</w:t>
      </w:r>
      <w:proofErr w:type="spellEnd"/>
      <w:r w:rsidRPr="0012746C">
        <w:rPr>
          <w:lang w:val="es-ES"/>
        </w:rPr>
        <w:t>. No presenta dependencias críticas con otros sistemas externos más allá del servidor institucional donde será desplegado.</w:t>
      </w:r>
    </w:p>
    <w:p w14:paraId="56AC6143" w14:textId="77777777" w:rsidR="0012746C" w:rsidRPr="0012746C" w:rsidRDefault="0012746C" w:rsidP="0012746C">
      <w:pPr>
        <w:rPr>
          <w:b/>
          <w:sz w:val="24"/>
          <w:szCs w:val="24"/>
          <w:lang w:val="es-ES"/>
        </w:rPr>
      </w:pPr>
      <w:bookmarkStart w:id="1" w:name="_heading=h.2ne6lbqtlj61" w:colFirst="0" w:colLast="0"/>
      <w:bookmarkEnd w:id="1"/>
    </w:p>
    <w:p w14:paraId="2E1C1E68" w14:textId="77777777" w:rsidR="0012746C" w:rsidRPr="0012746C" w:rsidRDefault="0012746C" w:rsidP="0012746C">
      <w:pPr>
        <w:rPr>
          <w:b/>
          <w:sz w:val="28"/>
          <w:szCs w:val="28"/>
          <w:lang w:val="es-ES"/>
        </w:rPr>
      </w:pPr>
      <w:r w:rsidRPr="0012746C">
        <w:rPr>
          <w:b/>
          <w:sz w:val="28"/>
          <w:szCs w:val="28"/>
          <w:lang w:val="es-ES"/>
        </w:rPr>
        <w:t>1.3 – Definiciones y Acrónimos</w:t>
      </w:r>
    </w:p>
    <w:p w14:paraId="07C7582C" w14:textId="77777777" w:rsidR="0012746C" w:rsidRPr="0012746C" w:rsidRDefault="0012746C" w:rsidP="0012746C">
      <w:pPr>
        <w:rPr>
          <w:del w:id="2" w:author="EMANUEL GONZALEZ" w:date="2025-07-28T21:54:00Z" w16du:dateUtc="2025-07-29T02:54:00Z"/>
          <w:b/>
          <w:sz w:val="28"/>
          <w:szCs w:val="28"/>
          <w:lang w:val="es-ES"/>
        </w:rPr>
      </w:pPr>
    </w:p>
    <w:p w14:paraId="058E420A" w14:textId="77777777" w:rsidR="0012746C" w:rsidRDefault="0012746C" w:rsidP="0012746C">
      <w:pPr>
        <w:rPr>
          <w:lang w:val="es-PA"/>
        </w:rPr>
      </w:pPr>
      <w:r w:rsidRPr="0012746C">
        <w:rPr>
          <w:lang w:val="es-PA"/>
        </w:rPr>
        <w:t xml:space="preserve">• SQA: Software </w:t>
      </w:r>
      <w:proofErr w:type="spellStart"/>
      <w:r w:rsidRPr="0012746C">
        <w:rPr>
          <w:lang w:val="es-PA"/>
        </w:rPr>
        <w:t>Quality</w:t>
      </w:r>
      <w:proofErr w:type="spellEnd"/>
      <w:r w:rsidRPr="0012746C">
        <w:rPr>
          <w:lang w:val="es-PA"/>
        </w:rPr>
        <w:t xml:space="preserve"> </w:t>
      </w:r>
      <w:proofErr w:type="spellStart"/>
      <w:r w:rsidRPr="0012746C">
        <w:rPr>
          <w:lang w:val="es-PA"/>
        </w:rPr>
        <w:t>Assurance</w:t>
      </w:r>
      <w:proofErr w:type="spellEnd"/>
      <w:r w:rsidRPr="0012746C">
        <w:rPr>
          <w:lang w:val="es-PA"/>
        </w:rPr>
        <w:br/>
        <w:t>• CVDS: Ciclo de Vida del Desarrollo de Software</w:t>
      </w:r>
      <w:r w:rsidRPr="0012746C">
        <w:rPr>
          <w:lang w:val="es-PA"/>
        </w:rPr>
        <w:br/>
        <w:t>• RF: Requisito Funcional</w:t>
      </w:r>
      <w:r w:rsidRPr="0012746C">
        <w:rPr>
          <w:lang w:val="es-PA"/>
        </w:rPr>
        <w:br/>
        <w:t>• RNF: Requisito No Funcional</w:t>
      </w:r>
      <w:r w:rsidRPr="0012746C">
        <w:rPr>
          <w:lang w:val="es-PA"/>
        </w:rPr>
        <w:br/>
        <w:t xml:space="preserve">• SCM: Software </w:t>
      </w:r>
      <w:proofErr w:type="spellStart"/>
      <w:r w:rsidRPr="0012746C">
        <w:rPr>
          <w:lang w:val="es-PA"/>
        </w:rPr>
        <w:t>Configuration</w:t>
      </w:r>
      <w:proofErr w:type="spellEnd"/>
      <w:r w:rsidRPr="0012746C">
        <w:rPr>
          <w:lang w:val="es-PA"/>
        </w:rPr>
        <w:t xml:space="preserve"> Management</w:t>
      </w:r>
      <w:r w:rsidRPr="0012746C">
        <w:rPr>
          <w:lang w:val="es-PA"/>
        </w:rPr>
        <w:br/>
        <w:t>• CRUD: Crear, Leer, Actualizar, Eliminar</w:t>
      </w:r>
      <w:r w:rsidRPr="0012746C">
        <w:rPr>
          <w:lang w:val="es-PA"/>
        </w:rPr>
        <w:br/>
        <w:t>• MVC: Modelo Vista Controlador</w:t>
      </w:r>
    </w:p>
    <w:p w14:paraId="719EA3B0" w14:textId="77777777" w:rsidR="0012746C" w:rsidRPr="0012746C" w:rsidRDefault="0012746C" w:rsidP="0012746C">
      <w:pPr>
        <w:rPr>
          <w:lang w:val="es-PA"/>
        </w:rPr>
      </w:pPr>
    </w:p>
    <w:p w14:paraId="3D8839FF" w14:textId="77777777" w:rsidR="0012746C" w:rsidRPr="0012746C" w:rsidRDefault="0012746C" w:rsidP="0012746C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bookmarkStart w:id="3" w:name="_heading=h.lvhigyvb426e" w:colFirst="0" w:colLast="0"/>
      <w:bookmarkEnd w:id="3"/>
      <w:r w:rsidRPr="0012746C">
        <w:rPr>
          <w:rFonts w:ascii="Arial" w:hAnsi="Arial" w:cs="Arial"/>
          <w:b/>
          <w:bCs/>
          <w:color w:val="auto"/>
          <w:sz w:val="28"/>
          <w:szCs w:val="28"/>
          <w:lang w:val="es-ES"/>
        </w:rPr>
        <w:t>1.4 – Relación con otros Planes</w:t>
      </w:r>
    </w:p>
    <w:p w14:paraId="2E25C69A" w14:textId="77777777" w:rsidR="0012746C" w:rsidRPr="0012746C" w:rsidRDefault="0012746C" w:rsidP="0012746C">
      <w:pPr>
        <w:rPr>
          <w:lang w:val="es-ES"/>
        </w:rPr>
      </w:pPr>
      <w:r w:rsidRPr="0012746C">
        <w:rPr>
          <w:lang w:val="es-ES"/>
        </w:rPr>
        <w:t>Este documento hace referencia directa a los siguientes planes y entregables del proyecto:</w:t>
      </w:r>
    </w:p>
    <w:p w14:paraId="7A40C90D" w14:textId="77777777" w:rsidR="0012746C" w:rsidRPr="0012746C" w:rsidRDefault="0012746C" w:rsidP="0012746C">
      <w:pPr>
        <w:rPr>
          <w:lang w:val="es-ES"/>
        </w:rPr>
      </w:pPr>
      <w:r w:rsidRPr="0012746C">
        <w:rPr>
          <w:lang w:val="es-ES"/>
        </w:rPr>
        <w:t>- Plan de Desarrollo de Software (versión 1.0 – 2025-06-28)</w:t>
      </w:r>
    </w:p>
    <w:p w14:paraId="226DE006" w14:textId="77777777" w:rsidR="0012746C" w:rsidRPr="0012746C" w:rsidRDefault="0012746C" w:rsidP="0012746C">
      <w:pPr>
        <w:rPr>
          <w:lang w:val="es-ES"/>
        </w:rPr>
      </w:pPr>
      <w:r w:rsidRPr="0012746C">
        <w:rPr>
          <w:lang w:val="es-ES"/>
        </w:rPr>
        <w:t>- Plan de Implementación (versión 1.0)</w:t>
      </w:r>
    </w:p>
    <w:p w14:paraId="6C381A06" w14:textId="77777777" w:rsidR="0012746C" w:rsidRPr="0012746C" w:rsidRDefault="0012746C" w:rsidP="0012746C">
      <w:pPr>
        <w:rPr>
          <w:lang w:val="es-ES"/>
        </w:rPr>
      </w:pPr>
      <w:r w:rsidRPr="0012746C">
        <w:rPr>
          <w:lang w:val="es-ES"/>
        </w:rPr>
        <w:t xml:space="preserve">- Plan de Software </w:t>
      </w:r>
      <w:proofErr w:type="spellStart"/>
      <w:r w:rsidRPr="0012746C">
        <w:rPr>
          <w:lang w:val="es-ES"/>
        </w:rPr>
        <w:t>Configuration</w:t>
      </w:r>
      <w:proofErr w:type="spellEnd"/>
      <w:r w:rsidRPr="0012746C">
        <w:rPr>
          <w:lang w:val="es-ES"/>
        </w:rPr>
        <w:t xml:space="preserve"> Management</w:t>
      </w:r>
    </w:p>
    <w:p w14:paraId="3F4B3BD6" w14:textId="77777777" w:rsidR="0012746C" w:rsidRPr="0012746C" w:rsidRDefault="0012746C" w:rsidP="0012746C">
      <w:pPr>
        <w:rPr>
          <w:lang w:val="es-ES"/>
        </w:rPr>
      </w:pPr>
      <w:r w:rsidRPr="0012746C">
        <w:rPr>
          <w:lang w:val="es-ES"/>
        </w:rPr>
        <w:lastRenderedPageBreak/>
        <w:t>- Documento de Requisitos de Software (SRS)</w:t>
      </w:r>
    </w:p>
    <w:p w14:paraId="44434AB2" w14:textId="77777777" w:rsidR="0012746C" w:rsidRPr="0012746C" w:rsidRDefault="0012746C" w:rsidP="0012746C">
      <w:pPr>
        <w:rPr>
          <w:lang w:val="es-ES"/>
        </w:rPr>
      </w:pPr>
      <w:r w:rsidRPr="0012746C">
        <w:rPr>
          <w:lang w:val="es-ES"/>
        </w:rPr>
        <w:t>- Documento de Diseño de Software</w:t>
      </w:r>
    </w:p>
    <w:p w14:paraId="64957337" w14:textId="77777777" w:rsidR="0012746C" w:rsidRPr="0012746C" w:rsidRDefault="0012746C" w:rsidP="0012746C">
      <w:pPr>
        <w:rPr>
          <w:lang w:val="es-ES"/>
        </w:rPr>
      </w:pPr>
      <w:r w:rsidRPr="0012746C">
        <w:rPr>
          <w:lang w:val="es-ES"/>
        </w:rPr>
        <w:t>- Matriz de Trazabilidad de Requisitos</w:t>
      </w:r>
    </w:p>
    <w:p w14:paraId="5471FC0A" w14:textId="77777777" w:rsidR="0012746C" w:rsidRPr="0012746C" w:rsidRDefault="0012746C" w:rsidP="0012746C">
      <w:pPr>
        <w:rPr>
          <w:sz w:val="16"/>
          <w:szCs w:val="16"/>
          <w:lang w:val="es-ES"/>
        </w:rPr>
      </w:pPr>
      <w:r w:rsidRPr="0012746C">
        <w:rPr>
          <w:lang w:val="es-ES"/>
        </w:rPr>
        <w:t>- Minutas de Reuniones del proyecto</w:t>
      </w:r>
    </w:p>
    <w:p w14:paraId="1B015C3C" w14:textId="77777777" w:rsidR="0012746C" w:rsidRPr="0012746C" w:rsidRDefault="0012746C">
      <w:pPr>
        <w:rPr>
          <w:lang w:val="es-ES"/>
        </w:rPr>
      </w:pPr>
      <w:bookmarkStart w:id="4" w:name="_heading=h.t60q5adnrmeg" w:colFirst="0" w:colLast="0"/>
      <w:bookmarkEnd w:id="4"/>
    </w:p>
    <w:sectPr w:rsidR="0012746C" w:rsidRPr="0012746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7D4E7" w14:textId="77777777" w:rsidR="00B63D3F" w:rsidRDefault="00B63D3F" w:rsidP="0012746C">
      <w:r>
        <w:separator/>
      </w:r>
    </w:p>
  </w:endnote>
  <w:endnote w:type="continuationSeparator" w:id="0">
    <w:p w14:paraId="14003F2E" w14:textId="77777777" w:rsidR="00B63D3F" w:rsidRDefault="00B63D3F" w:rsidP="00127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DBC8A" w14:textId="77777777" w:rsidR="00B63D3F" w:rsidRDefault="00B63D3F" w:rsidP="0012746C">
      <w:r>
        <w:separator/>
      </w:r>
    </w:p>
  </w:footnote>
  <w:footnote w:type="continuationSeparator" w:id="0">
    <w:p w14:paraId="15C5C1F2" w14:textId="77777777" w:rsidR="00B63D3F" w:rsidRDefault="00B63D3F" w:rsidP="00127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87972" w14:textId="5B4384EF" w:rsidR="0012746C" w:rsidRPr="004E5D0E" w:rsidRDefault="0012746C" w:rsidP="0012746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>
      <w:rPr>
        <w:noProof/>
      </w:rPr>
      <w:drawing>
        <wp:anchor distT="114300" distB="114300" distL="114300" distR="114300" simplePos="0" relativeHeight="251663360" behindDoc="1" locked="0" layoutInCell="1" hidden="0" allowOverlap="1" wp14:anchorId="4137102E" wp14:editId="1A61822D">
          <wp:simplePos x="0" y="0"/>
          <wp:positionH relativeFrom="column">
            <wp:posOffset>-560705</wp:posOffset>
          </wp:positionH>
          <wp:positionV relativeFrom="paragraph">
            <wp:posOffset>-334645</wp:posOffset>
          </wp:positionV>
          <wp:extent cx="894715" cy="894715"/>
          <wp:effectExtent l="0" t="0" r="635" b="635"/>
          <wp:wrapNone/>
          <wp:docPr id="6" name="image2.png" descr="Un dibujo con letras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Un dibujo con letras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4715" cy="894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1" locked="0" layoutInCell="1" hidden="0" allowOverlap="1" wp14:anchorId="36C04664" wp14:editId="484FBB36">
          <wp:simplePos x="0" y="0"/>
          <wp:positionH relativeFrom="column">
            <wp:posOffset>5495983</wp:posOffset>
          </wp:positionH>
          <wp:positionV relativeFrom="paragraph">
            <wp:posOffset>-296545</wp:posOffset>
          </wp:positionV>
          <wp:extent cx="812482" cy="808823"/>
          <wp:effectExtent l="0" t="0" r="6985" b="0"/>
          <wp:wrapNone/>
          <wp:docPr id="5" name="image1.png" descr="Imagen que contiene Círcul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Imagen que contiene Círculo&#10;&#10;El contenido generado por IA puede ser incorrec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UNIVERSIDAD TECNOLÓGICA DE PANAMÁ</w:t>
    </w:r>
  </w:p>
  <w:p w14:paraId="2372E0C3" w14:textId="2C9AA342" w:rsidR="0012746C" w:rsidRPr="0012746C" w:rsidRDefault="0012746C" w:rsidP="0012746C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FACULTAD DE INGENIERÍA DE SISTEMAS COMPUTACIONALES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96096"/>
    <w:multiLevelType w:val="hybridMultilevel"/>
    <w:tmpl w:val="CFD47F2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748282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MANUEL GONZALEZ">
    <w15:presenceInfo w15:providerId="AD" w15:userId="S::emanuel.gonzalez5@utp.ac.pa::2e9e17a7-3bb8-4cc4-b966-2d95909f6b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6C"/>
    <w:rsid w:val="0012746C"/>
    <w:rsid w:val="002B2341"/>
    <w:rsid w:val="006C6C3C"/>
    <w:rsid w:val="00B6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57E5B5"/>
  <w15:chartTrackingRefBased/>
  <w15:docId w15:val="{0252F478-6C79-42C8-8F26-57411A95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46C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27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7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7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7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7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74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74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74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74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7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7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74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74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74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74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74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74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74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7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7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7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7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74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74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74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7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74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746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2746C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746C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2746C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46C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2377EB2AB04479CA7990860DE7E4D" ma:contentTypeVersion="13" ma:contentTypeDescription="Crear nuevo documento." ma:contentTypeScope="" ma:versionID="0d08be1918988a991f46bc1edcb14ff7">
  <xsd:schema xmlns:xsd="http://www.w3.org/2001/XMLSchema" xmlns:xs="http://www.w3.org/2001/XMLSchema" xmlns:p="http://schemas.microsoft.com/office/2006/metadata/properties" xmlns:ns3="6a795ce7-1313-45be-9b74-d1400407adc2" xmlns:ns4="6444cae9-8c9b-42b0-8654-052c168d9062" targetNamespace="http://schemas.microsoft.com/office/2006/metadata/properties" ma:root="true" ma:fieldsID="91bb39edc4cff2a832fe3239ec0214fd" ns3:_="" ns4:_="">
    <xsd:import namespace="6a795ce7-1313-45be-9b74-d1400407adc2"/>
    <xsd:import namespace="6444cae9-8c9b-42b0-8654-052c168d906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95ce7-1313-45be-9b74-d1400407adc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cae9-8c9b-42b0-8654-052c168d906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795ce7-1313-45be-9b74-d1400407adc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77BE3A-389E-46C8-9FFE-31CFC3F0C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95ce7-1313-45be-9b74-d1400407adc2"/>
    <ds:schemaRef ds:uri="6444cae9-8c9b-42b0-8654-052c168d9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C77CBB-1659-4128-99E6-D8EF376800E7}">
  <ds:schemaRefs>
    <ds:schemaRef ds:uri="http://schemas.microsoft.com/office/2006/metadata/properties"/>
    <ds:schemaRef ds:uri="http://schemas.microsoft.com/office/infopath/2007/PartnerControls"/>
    <ds:schemaRef ds:uri="6a795ce7-1313-45be-9b74-d1400407adc2"/>
  </ds:schemaRefs>
</ds:datastoreItem>
</file>

<file path=customXml/itemProps3.xml><?xml version="1.0" encoding="utf-8"?>
<ds:datastoreItem xmlns:ds="http://schemas.openxmlformats.org/officeDocument/2006/customXml" ds:itemID="{C7F72FB5-260A-4407-869C-F0FFA0C6CC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GONZALEZ</dc:creator>
  <cp:keywords/>
  <dc:description/>
  <cp:lastModifiedBy>EMANUEL GONZALEZ</cp:lastModifiedBy>
  <cp:revision>3</cp:revision>
  <dcterms:created xsi:type="dcterms:W3CDTF">2025-07-29T04:18:00Z</dcterms:created>
  <dcterms:modified xsi:type="dcterms:W3CDTF">2025-07-29T04:31:00Z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0x0101007F82377EB2AB04479CA7990860DE7E4D</vt:lpwstr>
  </property>
</Properties>
</file>